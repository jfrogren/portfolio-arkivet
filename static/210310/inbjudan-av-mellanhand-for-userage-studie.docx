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41292" w14:textId="77777777" w:rsidR="000117D0" w:rsidRDefault="000117D0" w:rsidP="00C01F06">
      <w:pPr>
        <w:spacing w:after="0"/>
        <w:ind w:left="709"/>
        <w:outlineLvl w:val="0"/>
        <w:rPr>
          <w:rFonts w:ascii="Gill Sans MT" w:hAnsi="Gill Sans MT"/>
          <w:b/>
          <w:sz w:val="28"/>
        </w:rPr>
      </w:pPr>
      <w:bookmarkStart w:id="0" w:name="_GoBack"/>
      <w:bookmarkEnd w:id="0"/>
      <w:r>
        <w:rPr>
          <w:rFonts w:ascii="Gill Sans MT" w:hAnsi="Gill Sans MT"/>
          <w:b/>
          <w:noProof/>
          <w:sz w:val="28"/>
          <w:lang w:eastAsia="sv-S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EFCC65" wp14:editId="1D810D1B">
                <wp:simplePos x="0" y="0"/>
                <wp:positionH relativeFrom="column">
                  <wp:posOffset>2186636</wp:posOffset>
                </wp:positionH>
                <wp:positionV relativeFrom="paragraph">
                  <wp:posOffset>-1308210</wp:posOffset>
                </wp:positionV>
                <wp:extent cx="3746915" cy="347133"/>
                <wp:effectExtent l="0" t="0" r="6350" b="0"/>
                <wp:wrapNone/>
                <wp:docPr id="2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915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46689C" w14:textId="0AE725A9" w:rsidR="00CC1686" w:rsidRPr="00CC1686" w:rsidRDefault="0089122D">
                            <w:pP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ab/>
                            </w:r>
                            <w:r w:rsidR="00AB11AB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2019-0</w:t>
                            </w:r>
                            <w:r w:rsidR="001911E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3</w:t>
                            </w:r>
                            <w:r w:rsidR="00AB11AB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-1</w:t>
                            </w:r>
                            <w:r w:rsidR="001911E6"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FCC65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left:0;text-align:left;margin-left:172.2pt;margin-top:-103pt;width:295.05pt;height:2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" fillcolor="white [3201]" stroked="f" strokeweight=".5pt">
                <v:textbox>
                  <w:txbxContent>
                    <w:p w14:paraId="2C46689C" w14:textId="0AE725A9" w:rsidR="00CC1686" w:rsidRPr="00CC1686" w:rsidRDefault="0089122D">
                      <w:pPr>
                        <w:rPr>
                          <w:rFonts w:ascii="Gill Sans MT" w:hAnsi="Gill Sans MT"/>
                          <w:sz w:val="24"/>
                          <w:szCs w:val="24"/>
                        </w:rPr>
                      </w:pPr>
                      <w:r>
                        <w:rPr>
                          <w:rFonts w:ascii="Gill Sans MT" w:hAnsi="Gill Sans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Gill Sans MT" w:hAnsi="Gill Sans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Gill Sans MT" w:hAnsi="Gill Sans MT"/>
                          <w:sz w:val="24"/>
                          <w:szCs w:val="24"/>
                        </w:rPr>
                        <w:tab/>
                      </w:r>
                      <w:r w:rsidR="00AB11AB">
                        <w:rPr>
                          <w:rFonts w:ascii="Gill Sans MT" w:hAnsi="Gill Sans MT"/>
                          <w:sz w:val="24"/>
                          <w:szCs w:val="24"/>
                        </w:rPr>
                        <w:t>2019-0</w:t>
                      </w:r>
                      <w:r w:rsidR="001911E6">
                        <w:rPr>
                          <w:rFonts w:ascii="Gill Sans MT" w:hAnsi="Gill Sans MT"/>
                          <w:sz w:val="24"/>
                          <w:szCs w:val="24"/>
                        </w:rPr>
                        <w:t>3</w:t>
                      </w:r>
                      <w:r w:rsidR="00AB11AB">
                        <w:rPr>
                          <w:rFonts w:ascii="Gill Sans MT" w:hAnsi="Gill Sans MT"/>
                          <w:sz w:val="24"/>
                          <w:szCs w:val="24"/>
                        </w:rPr>
                        <w:t>-1</w:t>
                      </w:r>
                      <w:r w:rsidR="001911E6">
                        <w:rPr>
                          <w:rFonts w:ascii="Gill Sans MT" w:hAnsi="Gill Sans MT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F997128" w14:textId="77777777" w:rsidR="000117D0" w:rsidRDefault="000117D0" w:rsidP="00C01F06">
      <w:pPr>
        <w:spacing w:after="0"/>
        <w:ind w:left="709"/>
        <w:outlineLvl w:val="0"/>
        <w:rPr>
          <w:rFonts w:ascii="Gill Sans MT" w:hAnsi="Gill Sans MT"/>
          <w:b/>
          <w:sz w:val="28"/>
        </w:rPr>
      </w:pPr>
    </w:p>
    <w:p w14:paraId="6C971120" w14:textId="77777777" w:rsidR="000117D0" w:rsidRDefault="000117D0" w:rsidP="00C01F06">
      <w:pPr>
        <w:spacing w:after="0"/>
        <w:ind w:left="709"/>
        <w:outlineLvl w:val="0"/>
        <w:rPr>
          <w:rFonts w:ascii="Gill Sans MT" w:hAnsi="Gill Sans MT"/>
          <w:b/>
          <w:sz w:val="28"/>
        </w:rPr>
      </w:pPr>
    </w:p>
    <w:p w14:paraId="7A78F3BB" w14:textId="77777777" w:rsidR="000117D0" w:rsidRDefault="000117D0" w:rsidP="00C01F06">
      <w:pPr>
        <w:spacing w:after="0"/>
        <w:ind w:left="709"/>
        <w:outlineLvl w:val="0"/>
        <w:rPr>
          <w:rFonts w:ascii="Gill Sans MT" w:hAnsi="Gill Sans MT"/>
          <w:b/>
          <w:sz w:val="28"/>
        </w:rPr>
      </w:pPr>
    </w:p>
    <w:p w14:paraId="4DFF2EB5" w14:textId="3AD056A9" w:rsidR="00EA391B" w:rsidRDefault="00B85AD9" w:rsidP="00EA391B">
      <w:pPr>
        <w:spacing w:after="0"/>
        <w:ind w:left="709"/>
        <w:rPr>
          <w:rFonts w:ascii="Gill Sans MT" w:hAnsi="Gill Sans MT"/>
          <w:b/>
          <w:sz w:val="28"/>
        </w:rPr>
      </w:pPr>
      <w:r w:rsidRPr="00B85AD9">
        <w:rPr>
          <w:rFonts w:ascii="Gill Sans MT" w:hAnsi="Gill Sans MT"/>
          <w:b/>
          <w:sz w:val="28"/>
        </w:rPr>
        <w:t>Inbjudan att medverka i forskningsstudien ”Panelstudie om Brukarmedverkan i forskning om åldrande och hälsa” enkät om medverkan i forskning</w:t>
      </w:r>
    </w:p>
    <w:p w14:paraId="659953DB" w14:textId="77777777" w:rsidR="00B85AD9" w:rsidRDefault="00B85AD9" w:rsidP="00EA391B">
      <w:pPr>
        <w:spacing w:after="0"/>
        <w:ind w:left="709"/>
        <w:rPr>
          <w:rFonts w:ascii="Garamond" w:hAnsi="Garamond"/>
          <w:sz w:val="24"/>
        </w:rPr>
      </w:pPr>
    </w:p>
    <w:p w14:paraId="51AFB3B7" w14:textId="77777777" w:rsidR="003E58BC" w:rsidRDefault="00CC1686" w:rsidP="002A13B2">
      <w:pPr>
        <w:spacing w:after="0" w:line="360" w:lineRule="auto"/>
        <w:ind w:left="709"/>
        <w:outlineLvl w:val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Hej</w:t>
      </w:r>
      <w:r w:rsidR="000117D0">
        <w:rPr>
          <w:rFonts w:ascii="Garamond" w:hAnsi="Garamond"/>
          <w:sz w:val="24"/>
        </w:rPr>
        <w:t>!</w:t>
      </w:r>
    </w:p>
    <w:p w14:paraId="5C8E44C7" w14:textId="77777777" w:rsidR="00CC1686" w:rsidRDefault="00CC1686" w:rsidP="002A13B2">
      <w:pPr>
        <w:spacing w:after="0" w:line="360" w:lineRule="auto"/>
        <w:ind w:left="709"/>
        <w:outlineLvl w:val="0"/>
        <w:rPr>
          <w:rFonts w:ascii="Garamond" w:hAnsi="Garamond"/>
          <w:sz w:val="24"/>
        </w:rPr>
      </w:pPr>
    </w:p>
    <w:p w14:paraId="03B45E0C" w14:textId="270FEF6E" w:rsidR="00EA2B0B" w:rsidRDefault="00CC1686" w:rsidP="002A13B2">
      <w:pPr>
        <w:spacing w:after="0" w:line="360" w:lineRule="auto"/>
        <w:ind w:left="709"/>
        <w:outlineLvl w:val="0"/>
        <w:rPr>
          <w:rFonts w:ascii="Garamond" w:hAnsi="Garamond"/>
          <w:sz w:val="24"/>
        </w:rPr>
      </w:pPr>
      <w:r w:rsidRPr="00CC1686">
        <w:rPr>
          <w:rFonts w:ascii="Garamond" w:hAnsi="Garamond"/>
          <w:sz w:val="24"/>
        </w:rPr>
        <w:t xml:space="preserve">Vi skickar det här brevet till dig </w:t>
      </w:r>
      <w:r w:rsidR="000252EB">
        <w:rPr>
          <w:rFonts w:ascii="Garamond" w:hAnsi="Garamond"/>
          <w:sz w:val="24"/>
        </w:rPr>
        <w:t>på uppdrag av Lunds universitet</w:t>
      </w:r>
      <w:r w:rsidR="00DC1753">
        <w:rPr>
          <w:rFonts w:ascii="Garamond" w:hAnsi="Garamond"/>
          <w:sz w:val="24"/>
        </w:rPr>
        <w:t xml:space="preserve"> som i ett pågående forskningsprogram samarbetar med Nationellt kompetenscentrum anhöriga (</w:t>
      </w:r>
      <w:proofErr w:type="spellStart"/>
      <w:r w:rsidR="00DC1753">
        <w:rPr>
          <w:rFonts w:ascii="Garamond" w:hAnsi="Garamond"/>
          <w:sz w:val="24"/>
        </w:rPr>
        <w:t>N</w:t>
      </w:r>
      <w:r w:rsidR="00D82399">
        <w:rPr>
          <w:rFonts w:ascii="Garamond" w:hAnsi="Garamond"/>
          <w:sz w:val="24"/>
        </w:rPr>
        <w:t>ka</w:t>
      </w:r>
      <w:proofErr w:type="spellEnd"/>
      <w:r w:rsidR="00DC1753">
        <w:rPr>
          <w:rFonts w:ascii="Garamond" w:hAnsi="Garamond"/>
          <w:sz w:val="24"/>
        </w:rPr>
        <w:t>).</w:t>
      </w:r>
      <w:r w:rsidR="000117D0">
        <w:rPr>
          <w:rFonts w:ascii="Garamond" w:hAnsi="Garamond"/>
          <w:sz w:val="24"/>
        </w:rPr>
        <w:t xml:space="preserve"> </w:t>
      </w:r>
      <w:r w:rsidR="00DC1753">
        <w:rPr>
          <w:rFonts w:ascii="Garamond" w:hAnsi="Garamond"/>
          <w:sz w:val="24"/>
        </w:rPr>
        <w:t>Lunds universitet</w:t>
      </w:r>
      <w:r w:rsidR="000252EB">
        <w:rPr>
          <w:rFonts w:ascii="Garamond" w:hAnsi="Garamond"/>
          <w:sz w:val="24"/>
        </w:rPr>
        <w:t xml:space="preserve"> </w:t>
      </w:r>
      <w:r w:rsidR="006B3CDE">
        <w:rPr>
          <w:rFonts w:ascii="Garamond" w:hAnsi="Garamond"/>
          <w:sz w:val="24"/>
        </w:rPr>
        <w:t xml:space="preserve">och </w:t>
      </w:r>
      <w:proofErr w:type="spellStart"/>
      <w:r w:rsidR="006B3CDE">
        <w:rPr>
          <w:rFonts w:ascii="Garamond" w:hAnsi="Garamond"/>
          <w:sz w:val="24"/>
        </w:rPr>
        <w:t>Nka</w:t>
      </w:r>
      <w:proofErr w:type="spellEnd"/>
      <w:r w:rsidR="00DC1753">
        <w:rPr>
          <w:rFonts w:ascii="Garamond" w:hAnsi="Garamond"/>
          <w:sz w:val="24"/>
        </w:rPr>
        <w:t xml:space="preserve"> </w:t>
      </w:r>
      <w:r w:rsidR="00D82399">
        <w:rPr>
          <w:rFonts w:ascii="Garamond" w:hAnsi="Garamond"/>
          <w:sz w:val="24"/>
        </w:rPr>
        <w:t xml:space="preserve">inbjuder dig </w:t>
      </w:r>
      <w:r w:rsidR="000252EB">
        <w:rPr>
          <w:rFonts w:ascii="Garamond" w:hAnsi="Garamond"/>
          <w:sz w:val="24"/>
        </w:rPr>
        <w:t>som är anhörig</w:t>
      </w:r>
      <w:r w:rsidR="002A13B2">
        <w:rPr>
          <w:rFonts w:ascii="Garamond" w:hAnsi="Garamond"/>
          <w:sz w:val="24"/>
        </w:rPr>
        <w:t xml:space="preserve"> eller representant för en </w:t>
      </w:r>
      <w:r w:rsidR="00D82399">
        <w:rPr>
          <w:rFonts w:ascii="Garamond" w:hAnsi="Garamond"/>
          <w:sz w:val="24"/>
        </w:rPr>
        <w:t>anhörig</w:t>
      </w:r>
      <w:r w:rsidR="00D23A26">
        <w:rPr>
          <w:rFonts w:ascii="Garamond" w:hAnsi="Garamond"/>
          <w:sz w:val="24"/>
        </w:rPr>
        <w:t>förening</w:t>
      </w:r>
      <w:r w:rsidR="00D82399">
        <w:rPr>
          <w:rFonts w:ascii="Garamond" w:hAnsi="Garamond"/>
          <w:sz w:val="24"/>
        </w:rPr>
        <w:t xml:space="preserve"> att </w:t>
      </w:r>
      <w:r w:rsidR="000252EB">
        <w:rPr>
          <w:rFonts w:ascii="Garamond" w:hAnsi="Garamond"/>
          <w:sz w:val="24"/>
        </w:rPr>
        <w:t>delta i en enkätstudie</w:t>
      </w:r>
      <w:r w:rsidR="00743A53">
        <w:rPr>
          <w:rFonts w:ascii="Garamond" w:hAnsi="Garamond"/>
          <w:sz w:val="24"/>
        </w:rPr>
        <w:t xml:space="preserve"> om brukarmedverkan i forskning om åldrande och hälsa</w:t>
      </w:r>
      <w:r w:rsidR="00C542D2">
        <w:rPr>
          <w:rFonts w:ascii="Garamond" w:hAnsi="Garamond"/>
          <w:sz w:val="24"/>
        </w:rPr>
        <w:t>. Se bifogat invitationsbrev från forskarna för mer information.</w:t>
      </w:r>
    </w:p>
    <w:p w14:paraId="4880093C" w14:textId="77777777" w:rsidR="00EA2B0B" w:rsidRDefault="00EA2B0B" w:rsidP="002A13B2">
      <w:pPr>
        <w:spacing w:after="0" w:line="360" w:lineRule="auto"/>
        <w:ind w:left="709"/>
        <w:outlineLvl w:val="0"/>
        <w:rPr>
          <w:rFonts w:ascii="Garamond" w:hAnsi="Garamond"/>
          <w:sz w:val="24"/>
        </w:rPr>
      </w:pPr>
    </w:p>
    <w:p w14:paraId="5BCB3822" w14:textId="7587992B" w:rsidR="00EA2B0B" w:rsidRDefault="00DC1753" w:rsidP="002A13B2">
      <w:pPr>
        <w:spacing w:after="0" w:line="360" w:lineRule="auto"/>
        <w:ind w:left="709"/>
        <w:outlineLvl w:val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Ett kriterium för att delta</w:t>
      </w:r>
      <w:r w:rsidR="00743A53">
        <w:rPr>
          <w:rFonts w:ascii="Garamond" w:hAnsi="Garamond"/>
          <w:sz w:val="24"/>
        </w:rPr>
        <w:t xml:space="preserve"> </w:t>
      </w:r>
      <w:r>
        <w:rPr>
          <w:rFonts w:ascii="Garamond" w:hAnsi="Garamond"/>
          <w:sz w:val="24"/>
        </w:rPr>
        <w:t xml:space="preserve">är </w:t>
      </w:r>
      <w:r w:rsidR="00C542D2">
        <w:rPr>
          <w:rFonts w:ascii="Garamond" w:hAnsi="Garamond"/>
          <w:sz w:val="24"/>
        </w:rPr>
        <w:t>att</w:t>
      </w:r>
      <w:r w:rsidR="00C542D2" w:rsidRPr="00C542D2">
        <w:rPr>
          <w:rFonts w:ascii="Garamond" w:hAnsi="Garamond"/>
          <w:sz w:val="24"/>
        </w:rPr>
        <w:t xml:space="preserve"> du eller den person som du har personlig erfarenhet av att regelbundet vårda, hjälpa eller stödja </w:t>
      </w:r>
      <w:r w:rsidR="00C542D2">
        <w:rPr>
          <w:rFonts w:ascii="Garamond" w:hAnsi="Garamond"/>
          <w:sz w:val="24"/>
        </w:rPr>
        <w:t xml:space="preserve">är </w:t>
      </w:r>
      <w:r w:rsidR="00C542D2" w:rsidRPr="00C542D2">
        <w:rPr>
          <w:rFonts w:ascii="Garamond" w:hAnsi="Garamond"/>
          <w:sz w:val="24"/>
        </w:rPr>
        <w:t>60 år eller äldre</w:t>
      </w:r>
      <w:r w:rsidR="00C542D2">
        <w:rPr>
          <w:rFonts w:ascii="Garamond" w:hAnsi="Garamond"/>
          <w:sz w:val="24"/>
        </w:rPr>
        <w:t xml:space="preserve">. </w:t>
      </w:r>
      <w:r w:rsidR="00835259" w:rsidRPr="00835259">
        <w:rPr>
          <w:rFonts w:ascii="Garamond" w:hAnsi="Garamond"/>
          <w:sz w:val="24"/>
        </w:rPr>
        <w:t>Har din närstående gått bort är du fortfarande välkommen att delta, dina erfarenheter är värdefulla.</w:t>
      </w:r>
      <w:r w:rsidR="00835259">
        <w:rPr>
          <w:rFonts w:ascii="Garamond" w:hAnsi="Garamond"/>
          <w:sz w:val="24"/>
        </w:rPr>
        <w:t xml:space="preserve"> </w:t>
      </w:r>
    </w:p>
    <w:p w14:paraId="7FCD700D" w14:textId="77777777" w:rsidR="00EA2B0B" w:rsidRDefault="00EA2B0B" w:rsidP="002A13B2">
      <w:pPr>
        <w:spacing w:after="0" w:line="360" w:lineRule="auto"/>
        <w:ind w:left="709"/>
        <w:outlineLvl w:val="0"/>
        <w:rPr>
          <w:rFonts w:ascii="Garamond" w:hAnsi="Garamond"/>
          <w:sz w:val="24"/>
        </w:rPr>
      </w:pPr>
    </w:p>
    <w:p w14:paraId="58F16334" w14:textId="5B8EBF81" w:rsidR="00CC1686" w:rsidRDefault="000252EB" w:rsidP="002A13B2">
      <w:pPr>
        <w:spacing w:after="0" w:line="360" w:lineRule="auto"/>
        <w:ind w:left="709"/>
        <w:outlineLvl w:val="0"/>
        <w:rPr>
          <w:ins w:id="1" w:author="Ekblad, Mikaela (TSSTK)" w:date="2019-05-24T11:00:00Z"/>
          <w:rFonts w:ascii="Garamond" w:hAnsi="Garamond"/>
          <w:sz w:val="24"/>
        </w:rPr>
      </w:pPr>
      <w:r w:rsidRPr="000252EB">
        <w:rPr>
          <w:rFonts w:ascii="Garamond" w:hAnsi="Garamond"/>
          <w:sz w:val="24"/>
        </w:rPr>
        <w:t xml:space="preserve">I </w:t>
      </w:r>
      <w:r>
        <w:rPr>
          <w:rFonts w:ascii="Garamond" w:hAnsi="Garamond"/>
          <w:sz w:val="24"/>
        </w:rPr>
        <w:t>bifogat</w:t>
      </w:r>
      <w:r w:rsidRPr="000252EB">
        <w:rPr>
          <w:rFonts w:ascii="Garamond" w:hAnsi="Garamond"/>
          <w:sz w:val="24"/>
        </w:rPr>
        <w:t xml:space="preserve"> </w:t>
      </w:r>
      <w:r w:rsidR="00C542D2">
        <w:rPr>
          <w:rFonts w:ascii="Garamond" w:hAnsi="Garamond"/>
          <w:sz w:val="24"/>
        </w:rPr>
        <w:t xml:space="preserve">invitationsbrev från forskarna </w:t>
      </w:r>
      <w:r w:rsidRPr="000252EB">
        <w:rPr>
          <w:rFonts w:ascii="Garamond" w:hAnsi="Garamond"/>
          <w:sz w:val="24"/>
        </w:rPr>
        <w:t>får du information om projektet</w:t>
      </w:r>
      <w:r>
        <w:rPr>
          <w:rFonts w:ascii="Garamond" w:hAnsi="Garamond"/>
          <w:sz w:val="24"/>
        </w:rPr>
        <w:t xml:space="preserve">, </w:t>
      </w:r>
      <w:r w:rsidRPr="000252EB">
        <w:rPr>
          <w:rFonts w:ascii="Garamond" w:hAnsi="Garamond"/>
          <w:sz w:val="24"/>
        </w:rPr>
        <w:t>vad det innebär att delta</w:t>
      </w:r>
      <w:r>
        <w:rPr>
          <w:rFonts w:ascii="Garamond" w:hAnsi="Garamond"/>
          <w:sz w:val="24"/>
        </w:rPr>
        <w:t xml:space="preserve"> och hur du </w:t>
      </w:r>
      <w:r w:rsidR="00A77B01">
        <w:rPr>
          <w:rFonts w:ascii="Garamond" w:hAnsi="Garamond"/>
          <w:sz w:val="24"/>
        </w:rPr>
        <w:t>kan</w:t>
      </w:r>
      <w:r>
        <w:rPr>
          <w:rFonts w:ascii="Garamond" w:hAnsi="Garamond"/>
          <w:sz w:val="24"/>
        </w:rPr>
        <w:t xml:space="preserve"> gå tillväga för att delta.</w:t>
      </w:r>
    </w:p>
    <w:p w14:paraId="0E55AB7B" w14:textId="07A04B94" w:rsidR="00BC5929" w:rsidRDefault="00BC5929" w:rsidP="002A13B2">
      <w:pPr>
        <w:spacing w:after="0" w:line="360" w:lineRule="auto"/>
        <w:ind w:left="709"/>
        <w:outlineLvl w:val="0"/>
        <w:rPr>
          <w:ins w:id="2" w:author="Ekblad, Mikaela (TSSTK)" w:date="2019-05-24T11:00:00Z"/>
          <w:rFonts w:ascii="Garamond" w:hAnsi="Garamond"/>
          <w:sz w:val="24"/>
        </w:rPr>
      </w:pPr>
    </w:p>
    <w:p w14:paraId="2B802197" w14:textId="4BAC2534" w:rsidR="00BC5929" w:rsidRDefault="00BC5929" w:rsidP="002A13B2">
      <w:pPr>
        <w:spacing w:after="0" w:line="360" w:lineRule="auto"/>
        <w:ind w:left="709"/>
        <w:outlineLvl w:val="0"/>
        <w:rPr>
          <w:ins w:id="3" w:author="Ekblad, Mikaela (TSSTK)" w:date="2019-05-24T11:00:00Z"/>
          <w:rFonts w:ascii="Garamond" w:hAnsi="Garamond"/>
          <w:sz w:val="24"/>
        </w:rPr>
      </w:pPr>
      <w:ins w:id="4" w:author="Ekblad, Mikaela (TSSTK)" w:date="2019-05-24T11:00:00Z">
        <w:r>
          <w:rPr>
            <w:rFonts w:ascii="Garamond" w:hAnsi="Garamond"/>
            <w:sz w:val="24"/>
          </w:rPr>
          <w:t>För att delta, klicka på länken nedan och fyll i dina kontaktuppgifter i webbformuläret:</w:t>
        </w:r>
      </w:ins>
    </w:p>
    <w:p w14:paraId="261C223F" w14:textId="4EE97160" w:rsidR="00BC5929" w:rsidRDefault="00BC5929" w:rsidP="002A13B2">
      <w:pPr>
        <w:spacing w:after="0" w:line="360" w:lineRule="auto"/>
        <w:ind w:left="709"/>
        <w:outlineLvl w:val="0"/>
        <w:rPr>
          <w:rFonts w:ascii="Garamond" w:hAnsi="Garamond"/>
          <w:sz w:val="24"/>
        </w:rPr>
      </w:pPr>
      <w:ins w:id="5" w:author="Ekblad, Mikaela (TSSTK)" w:date="2019-05-24T11:00:00Z">
        <w:r>
          <w:rPr>
            <w:rFonts w:ascii="Garamond" w:hAnsi="Garamond"/>
            <w:sz w:val="24"/>
          </w:rPr>
          <w:t>[LÄNK]</w:t>
        </w:r>
      </w:ins>
    </w:p>
    <w:p w14:paraId="3F77A4B9" w14:textId="77777777" w:rsidR="008851D9" w:rsidRPr="00CC1686" w:rsidRDefault="008851D9" w:rsidP="00CC1686">
      <w:pPr>
        <w:spacing w:after="0"/>
        <w:ind w:left="709"/>
        <w:outlineLvl w:val="0"/>
        <w:rPr>
          <w:rFonts w:ascii="Garamond" w:hAnsi="Garamond"/>
          <w:sz w:val="24"/>
        </w:rPr>
      </w:pPr>
    </w:p>
    <w:p w14:paraId="6BF71715" w14:textId="77777777" w:rsidR="00937D98" w:rsidRPr="008851D9" w:rsidRDefault="00937D98" w:rsidP="00937D98">
      <w:pPr>
        <w:spacing w:after="0"/>
        <w:ind w:left="709"/>
        <w:outlineLvl w:val="0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V</w:t>
      </w:r>
      <w:r w:rsidRPr="008851D9">
        <w:rPr>
          <w:rFonts w:ascii="Gill Sans MT" w:hAnsi="Gill Sans MT"/>
          <w:sz w:val="28"/>
          <w:szCs w:val="28"/>
        </w:rPr>
        <w:t>arför blir jag tillfrågad om att delta?</w:t>
      </w:r>
    </w:p>
    <w:p w14:paraId="013D8495" w14:textId="77777777" w:rsidR="008851D9" w:rsidRPr="00CC1686" w:rsidRDefault="008851D9" w:rsidP="0038795B">
      <w:pPr>
        <w:spacing w:after="0" w:line="360" w:lineRule="auto"/>
        <w:ind w:left="709"/>
        <w:outlineLvl w:val="0"/>
        <w:rPr>
          <w:rFonts w:ascii="Garamond" w:hAnsi="Garamond"/>
          <w:sz w:val="24"/>
        </w:rPr>
      </w:pPr>
    </w:p>
    <w:p w14:paraId="3013F6A9" w14:textId="57E791B8" w:rsidR="00CC1686" w:rsidRPr="004D5FBB" w:rsidRDefault="00CC1686" w:rsidP="006B3D37">
      <w:pPr>
        <w:spacing w:after="0" w:line="360" w:lineRule="auto"/>
        <w:ind w:left="709"/>
        <w:outlineLvl w:val="0"/>
        <w:rPr>
          <w:rFonts w:ascii="Garamond" w:hAnsi="Garamond"/>
          <w:sz w:val="24"/>
        </w:rPr>
      </w:pPr>
      <w:r w:rsidRPr="00CC1686">
        <w:rPr>
          <w:rFonts w:ascii="Garamond" w:hAnsi="Garamond"/>
          <w:sz w:val="24"/>
        </w:rPr>
        <w:t xml:space="preserve">Du </w:t>
      </w:r>
      <w:r w:rsidR="000252EB">
        <w:rPr>
          <w:rFonts w:ascii="Garamond" w:hAnsi="Garamond"/>
          <w:sz w:val="24"/>
        </w:rPr>
        <w:t xml:space="preserve">är en av cirka </w:t>
      </w:r>
      <w:bookmarkStart w:id="6" w:name="_Hlk529906744"/>
      <w:r w:rsidR="000252EB">
        <w:rPr>
          <w:rFonts w:ascii="Garamond" w:hAnsi="Garamond"/>
          <w:sz w:val="24"/>
        </w:rPr>
        <w:t xml:space="preserve">400 </w:t>
      </w:r>
      <w:r w:rsidR="00A77B01">
        <w:rPr>
          <w:rFonts w:ascii="Garamond" w:hAnsi="Garamond"/>
          <w:sz w:val="24"/>
        </w:rPr>
        <w:t xml:space="preserve">medlemmar </w:t>
      </w:r>
      <w:r w:rsidR="006B3CDE">
        <w:rPr>
          <w:rFonts w:ascii="Garamond" w:hAnsi="Garamond"/>
          <w:sz w:val="24"/>
        </w:rPr>
        <w:t>i Anhörigas R</w:t>
      </w:r>
      <w:r w:rsidR="00A519B7">
        <w:rPr>
          <w:rFonts w:ascii="Garamond" w:hAnsi="Garamond"/>
          <w:sz w:val="24"/>
        </w:rPr>
        <w:t xml:space="preserve">iksförbund </w:t>
      </w:r>
      <w:r w:rsidR="00A77B01">
        <w:rPr>
          <w:rFonts w:ascii="Garamond" w:hAnsi="Garamond"/>
          <w:sz w:val="24"/>
        </w:rPr>
        <w:t>som</w:t>
      </w:r>
      <w:r w:rsidR="000252EB">
        <w:rPr>
          <w:rFonts w:ascii="Garamond" w:hAnsi="Garamond"/>
          <w:sz w:val="24"/>
        </w:rPr>
        <w:t xml:space="preserve"> </w:t>
      </w:r>
      <w:r w:rsidR="000117D0">
        <w:rPr>
          <w:rFonts w:ascii="Garamond" w:hAnsi="Garamond"/>
          <w:sz w:val="24"/>
        </w:rPr>
        <w:t>tillhör en av de lokalföreningar som</w:t>
      </w:r>
      <w:r w:rsidRPr="00CC1686">
        <w:rPr>
          <w:rFonts w:ascii="Garamond" w:hAnsi="Garamond"/>
          <w:sz w:val="24"/>
        </w:rPr>
        <w:t xml:space="preserve"> </w:t>
      </w:r>
      <w:r w:rsidR="000252EB">
        <w:rPr>
          <w:rFonts w:ascii="Garamond" w:hAnsi="Garamond"/>
          <w:sz w:val="24"/>
        </w:rPr>
        <w:t>valts ut</w:t>
      </w:r>
      <w:bookmarkEnd w:id="6"/>
      <w:r w:rsidR="000252EB">
        <w:rPr>
          <w:rFonts w:ascii="Garamond" w:hAnsi="Garamond"/>
          <w:sz w:val="24"/>
        </w:rPr>
        <w:t>.</w:t>
      </w:r>
      <w:r w:rsidRPr="00CC1686">
        <w:rPr>
          <w:rFonts w:ascii="Garamond" w:hAnsi="Garamond"/>
          <w:sz w:val="24"/>
        </w:rPr>
        <w:t xml:space="preserve"> </w:t>
      </w:r>
      <w:r w:rsidR="00A77B01">
        <w:rPr>
          <w:rFonts w:ascii="Garamond" w:hAnsi="Garamond"/>
          <w:sz w:val="24"/>
        </w:rPr>
        <w:t xml:space="preserve">Valet av lokalföreningar baseras på </w:t>
      </w:r>
      <w:r w:rsidR="00A77B01" w:rsidRPr="00A77B01">
        <w:rPr>
          <w:rFonts w:ascii="Garamond" w:hAnsi="Garamond"/>
          <w:sz w:val="24"/>
        </w:rPr>
        <w:t xml:space="preserve">antal medlemmar, </w:t>
      </w:r>
      <w:r w:rsidR="00A77B01">
        <w:rPr>
          <w:rFonts w:ascii="Garamond" w:hAnsi="Garamond"/>
          <w:sz w:val="24"/>
        </w:rPr>
        <w:t>åldersstruktur</w:t>
      </w:r>
      <w:r w:rsidR="00A77B01" w:rsidRPr="00A77B01">
        <w:rPr>
          <w:rFonts w:ascii="Garamond" w:hAnsi="Garamond"/>
          <w:sz w:val="24"/>
        </w:rPr>
        <w:t xml:space="preserve">, </w:t>
      </w:r>
      <w:r w:rsidR="00A77B01">
        <w:rPr>
          <w:rFonts w:ascii="Garamond" w:hAnsi="Garamond"/>
          <w:sz w:val="24"/>
        </w:rPr>
        <w:t xml:space="preserve">geografiskt läge och om föreningen </w:t>
      </w:r>
      <w:r w:rsidR="000117D0">
        <w:rPr>
          <w:rFonts w:ascii="Garamond" w:hAnsi="Garamond"/>
          <w:sz w:val="24"/>
        </w:rPr>
        <w:t>är</w:t>
      </w:r>
      <w:r w:rsidR="00A77B01">
        <w:rPr>
          <w:rFonts w:ascii="Garamond" w:hAnsi="Garamond"/>
          <w:sz w:val="24"/>
        </w:rPr>
        <w:t xml:space="preserve"> </w:t>
      </w:r>
      <w:r w:rsidR="000117D0">
        <w:rPr>
          <w:rFonts w:ascii="Garamond" w:hAnsi="Garamond"/>
          <w:sz w:val="24"/>
        </w:rPr>
        <w:t xml:space="preserve">lokaliserad </w:t>
      </w:r>
      <w:r w:rsidR="00A77B01">
        <w:rPr>
          <w:rFonts w:ascii="Garamond" w:hAnsi="Garamond"/>
          <w:sz w:val="24"/>
        </w:rPr>
        <w:t xml:space="preserve">i </w:t>
      </w:r>
      <w:r w:rsidR="000117D0">
        <w:rPr>
          <w:rFonts w:ascii="Garamond" w:hAnsi="Garamond"/>
          <w:sz w:val="24"/>
        </w:rPr>
        <w:t>en stor</w:t>
      </w:r>
      <w:r w:rsidR="00A77B01" w:rsidRPr="00A77B01">
        <w:rPr>
          <w:rFonts w:ascii="Garamond" w:hAnsi="Garamond"/>
          <w:sz w:val="24"/>
        </w:rPr>
        <w:t>stad</w:t>
      </w:r>
      <w:r w:rsidR="000117D0">
        <w:rPr>
          <w:rFonts w:ascii="Garamond" w:hAnsi="Garamond"/>
          <w:sz w:val="24"/>
        </w:rPr>
        <w:t xml:space="preserve">, mellanstor stad eller på </w:t>
      </w:r>
      <w:r w:rsidR="00A77B01" w:rsidRPr="00A77B01">
        <w:rPr>
          <w:rFonts w:ascii="Garamond" w:hAnsi="Garamond"/>
          <w:sz w:val="24"/>
        </w:rPr>
        <w:t>landsbygd</w:t>
      </w:r>
      <w:r w:rsidR="000117D0">
        <w:rPr>
          <w:rFonts w:ascii="Garamond" w:hAnsi="Garamond"/>
          <w:sz w:val="24"/>
        </w:rPr>
        <w:t>.</w:t>
      </w:r>
      <w:r w:rsidR="006B3D37">
        <w:rPr>
          <w:rFonts w:ascii="Garamond" w:hAnsi="Garamond"/>
          <w:sz w:val="24"/>
        </w:rPr>
        <w:t xml:space="preserve"> </w:t>
      </w:r>
      <w:r w:rsidRPr="00CC1686">
        <w:rPr>
          <w:rFonts w:ascii="Garamond" w:hAnsi="Garamond"/>
          <w:sz w:val="24"/>
        </w:rPr>
        <w:t xml:space="preserve">Ditt deltagande </w:t>
      </w:r>
      <w:r w:rsidR="00D601FC">
        <w:rPr>
          <w:rFonts w:ascii="Garamond" w:hAnsi="Garamond"/>
          <w:sz w:val="24"/>
        </w:rPr>
        <w:t xml:space="preserve">i studien är helt frivilligt. </w:t>
      </w:r>
    </w:p>
    <w:p w14:paraId="08EA8385" w14:textId="77777777" w:rsidR="00CC1686" w:rsidRPr="00CC1686" w:rsidRDefault="00CC1686" w:rsidP="00CC1686">
      <w:pPr>
        <w:spacing w:after="0"/>
        <w:ind w:left="709"/>
        <w:outlineLvl w:val="0"/>
        <w:rPr>
          <w:rFonts w:ascii="Garamond" w:hAnsi="Garamond"/>
          <w:sz w:val="24"/>
        </w:rPr>
      </w:pPr>
    </w:p>
    <w:p w14:paraId="37ACE03C" w14:textId="77777777" w:rsidR="00A873FD" w:rsidRPr="00A873FD" w:rsidRDefault="00A873FD" w:rsidP="00A873FD">
      <w:pPr>
        <w:spacing w:after="0"/>
        <w:ind w:left="709"/>
        <w:outlineLvl w:val="0"/>
        <w:rPr>
          <w:rFonts w:ascii="Garamond" w:hAnsi="Garamond"/>
          <w:b/>
          <w:sz w:val="24"/>
        </w:rPr>
      </w:pPr>
      <w:r w:rsidRPr="00A873FD">
        <w:rPr>
          <w:rFonts w:ascii="Garamond" w:hAnsi="Garamond"/>
          <w:b/>
          <w:sz w:val="24"/>
        </w:rPr>
        <w:t>Kontaktperson</w:t>
      </w:r>
    </w:p>
    <w:p w14:paraId="7E233922" w14:textId="77777777" w:rsidR="00A873FD" w:rsidRPr="00A873FD" w:rsidRDefault="00A873FD" w:rsidP="00A873FD">
      <w:pPr>
        <w:spacing w:after="0"/>
        <w:ind w:left="709"/>
        <w:outlineLvl w:val="0"/>
        <w:rPr>
          <w:rFonts w:ascii="Garamond" w:hAnsi="Garamond"/>
          <w:sz w:val="24"/>
        </w:rPr>
      </w:pPr>
    </w:p>
    <w:p w14:paraId="2853B74D" w14:textId="77777777" w:rsidR="00A873FD" w:rsidRPr="00A873FD" w:rsidRDefault="00A873FD" w:rsidP="00A873FD">
      <w:pPr>
        <w:spacing w:after="0"/>
        <w:ind w:left="709"/>
        <w:outlineLvl w:val="0"/>
        <w:rPr>
          <w:rFonts w:ascii="Garamond" w:hAnsi="Garamond"/>
          <w:sz w:val="24"/>
        </w:rPr>
      </w:pPr>
      <w:r w:rsidRPr="00A873FD">
        <w:rPr>
          <w:rFonts w:ascii="Garamond" w:hAnsi="Garamond"/>
          <w:sz w:val="24"/>
        </w:rPr>
        <w:t>Lina Brustad, kanslichef</w:t>
      </w:r>
    </w:p>
    <w:p w14:paraId="2EABD8D2" w14:textId="77777777" w:rsidR="00A873FD" w:rsidRPr="00A873FD" w:rsidRDefault="00A873FD" w:rsidP="00A873FD">
      <w:pPr>
        <w:spacing w:after="0"/>
        <w:ind w:left="709"/>
        <w:outlineLvl w:val="0"/>
        <w:rPr>
          <w:rFonts w:ascii="Garamond" w:hAnsi="Garamond"/>
          <w:sz w:val="24"/>
        </w:rPr>
      </w:pPr>
      <w:r w:rsidRPr="00A873FD">
        <w:rPr>
          <w:rFonts w:ascii="Garamond" w:hAnsi="Garamond"/>
          <w:sz w:val="24"/>
        </w:rPr>
        <w:lastRenderedPageBreak/>
        <w:t>Telefon: 010-155 70 65</w:t>
      </w:r>
    </w:p>
    <w:p w14:paraId="27C4474B" w14:textId="6C9E4765" w:rsidR="00CC1686" w:rsidRPr="00BC5929" w:rsidRDefault="00A873FD" w:rsidP="00A873FD">
      <w:pPr>
        <w:spacing w:after="0"/>
        <w:ind w:left="709"/>
        <w:outlineLvl w:val="0"/>
        <w:rPr>
          <w:ins w:id="7" w:author="Ekblad, Mikaela (TSSTK)" w:date="2019-05-24T11:01:00Z"/>
          <w:rFonts w:ascii="Garamond" w:hAnsi="Garamond"/>
          <w:sz w:val="24"/>
          <w:lang w:val="en-US"/>
          <w:rPrChange w:id="8" w:author="Ekblad, Mikaela (TSSTK)" w:date="2019-05-24T11:01:00Z">
            <w:rPr>
              <w:ins w:id="9" w:author="Ekblad, Mikaela (TSSTK)" w:date="2019-05-24T11:01:00Z"/>
              <w:rFonts w:ascii="Garamond" w:hAnsi="Garamond"/>
              <w:sz w:val="24"/>
            </w:rPr>
          </w:rPrChange>
        </w:rPr>
      </w:pPr>
      <w:r w:rsidRPr="00BC5929">
        <w:rPr>
          <w:rFonts w:ascii="Garamond" w:hAnsi="Garamond"/>
          <w:sz w:val="24"/>
          <w:lang w:val="en-US"/>
          <w:rPrChange w:id="10" w:author="Ekblad, Mikaela (TSSTK)" w:date="2019-05-24T11:01:00Z">
            <w:rPr>
              <w:rFonts w:ascii="Garamond" w:hAnsi="Garamond"/>
              <w:sz w:val="24"/>
            </w:rPr>
          </w:rPrChange>
        </w:rPr>
        <w:t xml:space="preserve">E-post: </w:t>
      </w:r>
      <w:ins w:id="11" w:author="Ekblad, Mikaela (TSSTK)" w:date="2019-05-24T11:01:00Z">
        <w:r w:rsidR="00BC5929">
          <w:rPr>
            <w:rFonts w:ascii="Garamond" w:hAnsi="Garamond"/>
            <w:sz w:val="24"/>
          </w:rPr>
          <w:fldChar w:fldCharType="begin"/>
        </w:r>
        <w:r w:rsidR="00BC5929" w:rsidRPr="00BC5929">
          <w:rPr>
            <w:rFonts w:ascii="Garamond" w:hAnsi="Garamond"/>
            <w:sz w:val="24"/>
            <w:lang w:val="en-US"/>
            <w:rPrChange w:id="12" w:author="Ekblad, Mikaela (TSSTK)" w:date="2019-05-24T11:01:00Z">
              <w:rPr>
                <w:rFonts w:ascii="Garamond" w:hAnsi="Garamond"/>
                <w:sz w:val="24"/>
              </w:rPr>
            </w:rPrChange>
          </w:rPr>
          <w:instrText xml:space="preserve"> HYPERLINK "mailto:</w:instrText>
        </w:r>
      </w:ins>
      <w:r w:rsidR="00BC5929" w:rsidRPr="00BC5929">
        <w:rPr>
          <w:rFonts w:ascii="Garamond" w:hAnsi="Garamond"/>
          <w:sz w:val="24"/>
          <w:lang w:val="en-US"/>
          <w:rPrChange w:id="13" w:author="Ekblad, Mikaela (TSSTK)" w:date="2019-05-24T11:01:00Z">
            <w:rPr>
              <w:rFonts w:ascii="Garamond" w:hAnsi="Garamond"/>
              <w:sz w:val="24"/>
            </w:rPr>
          </w:rPrChange>
        </w:rPr>
        <w:instrText>lina.brustad@anhorigasriksforbund.se</w:instrText>
      </w:r>
      <w:ins w:id="14" w:author="Ekblad, Mikaela (TSSTK)" w:date="2019-05-24T11:01:00Z">
        <w:r w:rsidR="00BC5929" w:rsidRPr="00BC5929">
          <w:rPr>
            <w:rFonts w:ascii="Garamond" w:hAnsi="Garamond"/>
            <w:sz w:val="24"/>
            <w:lang w:val="en-US"/>
            <w:rPrChange w:id="15" w:author="Ekblad, Mikaela (TSSTK)" w:date="2019-05-24T11:01:00Z">
              <w:rPr>
                <w:rFonts w:ascii="Garamond" w:hAnsi="Garamond"/>
                <w:sz w:val="24"/>
              </w:rPr>
            </w:rPrChange>
          </w:rPr>
          <w:instrText xml:space="preserve">" </w:instrText>
        </w:r>
        <w:r w:rsidR="00BC5929">
          <w:rPr>
            <w:rFonts w:ascii="Garamond" w:hAnsi="Garamond"/>
            <w:sz w:val="24"/>
          </w:rPr>
          <w:fldChar w:fldCharType="separate"/>
        </w:r>
      </w:ins>
      <w:r w:rsidR="00BC5929" w:rsidRPr="00BC5929">
        <w:rPr>
          <w:rStyle w:val="Hyperlnk"/>
          <w:rFonts w:ascii="Garamond" w:hAnsi="Garamond"/>
          <w:sz w:val="24"/>
          <w:lang w:val="en-US"/>
          <w:rPrChange w:id="16" w:author="Ekblad, Mikaela (TSSTK)" w:date="2019-05-24T11:01:00Z">
            <w:rPr>
              <w:rStyle w:val="Hyperlnk"/>
              <w:rFonts w:ascii="Garamond" w:hAnsi="Garamond"/>
              <w:sz w:val="24"/>
            </w:rPr>
          </w:rPrChange>
        </w:rPr>
        <w:t>lina.brustad@anhorigasriksforbund.se</w:t>
      </w:r>
      <w:ins w:id="17" w:author="Ekblad, Mikaela (TSSTK)" w:date="2019-05-24T11:01:00Z">
        <w:r w:rsidR="00BC5929">
          <w:rPr>
            <w:rFonts w:ascii="Garamond" w:hAnsi="Garamond"/>
            <w:sz w:val="24"/>
          </w:rPr>
          <w:fldChar w:fldCharType="end"/>
        </w:r>
      </w:ins>
    </w:p>
    <w:p w14:paraId="1DED8929" w14:textId="0F25E07C" w:rsidR="00BC5929" w:rsidRDefault="00BC5929" w:rsidP="00A873FD">
      <w:pPr>
        <w:spacing w:after="0"/>
        <w:ind w:left="709"/>
        <w:outlineLvl w:val="0"/>
        <w:rPr>
          <w:ins w:id="18" w:author="Ekblad, Mikaela (TSSTK)" w:date="2019-05-24T11:01:00Z"/>
          <w:rFonts w:ascii="Garamond" w:hAnsi="Garamond"/>
          <w:sz w:val="24"/>
          <w:lang w:val="en-US"/>
        </w:rPr>
      </w:pPr>
    </w:p>
    <w:p w14:paraId="3B21B303" w14:textId="47CA6630" w:rsidR="00BC5929" w:rsidRDefault="00BC5929" w:rsidP="00A873FD">
      <w:pPr>
        <w:spacing w:after="0"/>
        <w:ind w:left="709"/>
        <w:outlineLvl w:val="0"/>
        <w:rPr>
          <w:ins w:id="19" w:author="Ekblad, Mikaela (TSSTK)" w:date="2019-05-24T11:02:00Z"/>
          <w:rFonts w:ascii="Garamond" w:hAnsi="Garamond"/>
          <w:sz w:val="24"/>
          <w:lang w:val="en-US"/>
        </w:rPr>
      </w:pPr>
    </w:p>
    <w:p w14:paraId="2D3FC506" w14:textId="407AA609" w:rsidR="00BC5929" w:rsidRDefault="00BC5929">
      <w:pPr>
        <w:pStyle w:val="Brdtext"/>
        <w:spacing w:line="276" w:lineRule="auto"/>
        <w:rPr>
          <w:ins w:id="20" w:author="Ekblad, Mikaela (TSSTK)" w:date="2019-05-24T11:02:00Z"/>
          <w:rFonts w:ascii="Arial" w:hAnsi="Arial" w:cs="Arial"/>
          <w:szCs w:val="22"/>
          <w:lang w:val="sv-SE"/>
        </w:rPr>
        <w:sectPr w:rsidR="00BC5929" w:rsidSect="00BC5929">
          <w:pgSz w:w="11900" w:h="16840"/>
          <w:pgMar w:top="1417" w:right="1417" w:bottom="1417" w:left="1417" w:header="707" w:footer="707" w:gutter="0"/>
          <w:cols w:space="708"/>
          <w:titlePg/>
          <w:docGrid w:linePitch="299"/>
        </w:sectPr>
        <w:pPrChange w:id="21" w:author="Ekblad, Mikaela (TSSTK)" w:date="2019-05-24T11:02:00Z">
          <w:pPr>
            <w:pStyle w:val="Brdtext"/>
            <w:spacing w:line="360" w:lineRule="auto"/>
          </w:pPr>
        </w:pPrChange>
      </w:pPr>
      <w:ins w:id="22" w:author="Ekblad, Mikaela (TSSTK)" w:date="2019-05-24T11:02:00Z">
        <w:r w:rsidRPr="009C4521">
          <w:rPr>
            <w:rFonts w:ascii="Arial" w:hAnsi="Arial" w:cs="Arial"/>
            <w:lang w:val="sv-SE"/>
          </w:rPr>
          <w:t xml:space="preserve">För att kontakta </w:t>
        </w:r>
        <w:r>
          <w:rPr>
            <w:rFonts w:ascii="Arial" w:hAnsi="Arial" w:cs="Arial"/>
            <w:lang w:val="sv-SE"/>
          </w:rPr>
          <w:t xml:space="preserve">Kantar </w:t>
        </w:r>
        <w:r w:rsidRPr="009C4521">
          <w:rPr>
            <w:rFonts w:ascii="Arial" w:hAnsi="Arial" w:cs="Arial"/>
            <w:lang w:val="sv-SE"/>
          </w:rPr>
          <w:t xml:space="preserve">Sifo, </w:t>
        </w:r>
      </w:ins>
      <w:proofErr w:type="gramStart"/>
      <w:ins w:id="23" w:author="Ekblad, Mikaela (TSSTK)" w:date="2019-05-24T15:55:00Z">
        <w:r w:rsidR="00933C91">
          <w:rPr>
            <w:rFonts w:ascii="Arial" w:hAnsi="Arial" w:cs="Arial"/>
            <w:lang w:val="sv-SE"/>
          </w:rPr>
          <w:t>maila</w:t>
        </w:r>
      </w:ins>
      <w:proofErr w:type="gramEnd"/>
      <w:ins w:id="24" w:author="Ekblad, Mikaela (TSSTK)" w:date="2019-05-24T11:02:00Z">
        <w:r w:rsidRPr="009C4521">
          <w:rPr>
            <w:rFonts w:ascii="Arial" w:hAnsi="Arial" w:cs="Arial"/>
            <w:lang w:val="sv-SE"/>
          </w:rPr>
          <w:t xml:space="preserve"> projektledare </w:t>
        </w:r>
        <w:r>
          <w:rPr>
            <w:rFonts w:ascii="Arial" w:hAnsi="Arial" w:cs="Arial"/>
            <w:lang w:val="sv-SE"/>
          </w:rPr>
          <w:t>Mikaela Ekblad</w:t>
        </w:r>
        <w:r>
          <w:rPr>
            <w:rFonts w:ascii="Arial" w:hAnsi="Arial" w:cs="Arial"/>
            <w:lang w:val="sv-SE"/>
          </w:rPr>
          <w:br/>
        </w:r>
        <w:r>
          <w:rPr>
            <w:rStyle w:val="Hyperlnk"/>
            <w:rFonts w:ascii="Arial" w:hAnsi="Arial" w:cs="Arial"/>
            <w:i/>
            <w:lang w:val="sv-SE"/>
          </w:rPr>
          <w:fldChar w:fldCharType="begin"/>
        </w:r>
        <w:r>
          <w:rPr>
            <w:rStyle w:val="Hyperlnk"/>
            <w:rFonts w:ascii="Arial" w:hAnsi="Arial" w:cs="Arial"/>
            <w:i/>
            <w:lang w:val="sv-SE"/>
          </w:rPr>
          <w:instrText xml:space="preserve"> HYPERLINK "mailto:mikaela.ekblad@kantarsifo.com" </w:instrText>
        </w:r>
        <w:r>
          <w:rPr>
            <w:rStyle w:val="Hyperlnk"/>
            <w:rFonts w:ascii="Arial" w:hAnsi="Arial" w:cs="Arial"/>
            <w:i/>
            <w:lang w:val="sv-SE"/>
          </w:rPr>
          <w:fldChar w:fldCharType="separate"/>
        </w:r>
        <w:r w:rsidRPr="009C4521">
          <w:rPr>
            <w:rStyle w:val="Hyperlnk"/>
            <w:rFonts w:ascii="Arial" w:hAnsi="Arial" w:cs="Arial"/>
            <w:i/>
            <w:lang w:val="sv-SE"/>
          </w:rPr>
          <w:t>mikaela.ekblad@kantarsifo.com</w:t>
        </w:r>
        <w:r>
          <w:rPr>
            <w:rStyle w:val="Hyperlnk"/>
            <w:rFonts w:ascii="Arial" w:hAnsi="Arial" w:cs="Arial"/>
            <w:i/>
            <w:lang w:val="sv-SE"/>
          </w:rPr>
          <w:fldChar w:fldCharType="end"/>
        </w:r>
      </w:ins>
      <w:ins w:id="25" w:author="Ekblad, Mikaela (TSSTK)" w:date="2019-05-24T15:54:00Z">
        <w:r w:rsidR="00933C91">
          <w:rPr>
            <w:rFonts w:ascii="Arial" w:hAnsi="Arial" w:cs="Arial"/>
            <w:lang w:val="sv-SE"/>
          </w:rPr>
          <w:t>.</w:t>
        </w:r>
      </w:ins>
    </w:p>
    <w:p w14:paraId="3ABF0E0A" w14:textId="77777777" w:rsidR="00BC5929" w:rsidRPr="00BC5929" w:rsidRDefault="00BC5929">
      <w:pPr>
        <w:spacing w:after="0"/>
        <w:outlineLvl w:val="0"/>
        <w:rPr>
          <w:rFonts w:ascii="Garamond" w:hAnsi="Garamond"/>
          <w:sz w:val="24"/>
        </w:rPr>
        <w:pPrChange w:id="26" w:author="Ekblad, Mikaela (TSSTK)" w:date="2019-05-24T11:02:00Z">
          <w:pPr>
            <w:spacing w:after="0"/>
            <w:ind w:left="709"/>
            <w:outlineLvl w:val="0"/>
          </w:pPr>
        </w:pPrChange>
      </w:pPr>
    </w:p>
    <w:sectPr w:rsidR="00BC5929" w:rsidRPr="00BC5929" w:rsidSect="00E5775A">
      <w:headerReference w:type="default" r:id="rId6"/>
      <w:footerReference w:type="default" r:id="rId7"/>
      <w:pgSz w:w="11906" w:h="16838"/>
      <w:pgMar w:top="2386" w:right="1133" w:bottom="1417" w:left="1417" w:header="794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9A95D" w14:textId="77777777" w:rsidR="004C24FE" w:rsidRDefault="004C24FE">
      <w:pPr>
        <w:spacing w:after="0" w:line="240" w:lineRule="auto"/>
      </w:pPr>
      <w:r>
        <w:separator/>
      </w:r>
    </w:p>
  </w:endnote>
  <w:endnote w:type="continuationSeparator" w:id="0">
    <w:p w14:paraId="32F33C4F" w14:textId="77777777" w:rsidR="004C24FE" w:rsidRDefault="004C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06807" w14:textId="77777777" w:rsidR="00E5775A" w:rsidRDefault="00E5775A" w:rsidP="00E5775A">
    <w:pPr>
      <w:pStyle w:val="Sidfot"/>
      <w:pBdr>
        <w:top w:val="single" w:sz="4" w:space="0" w:color="auto"/>
      </w:pBdr>
    </w:pPr>
  </w:p>
  <w:p w14:paraId="5353BFB1" w14:textId="77777777" w:rsidR="00E5775A" w:rsidRDefault="00E5775A" w:rsidP="00E5775A">
    <w:pPr>
      <w:pStyle w:val="Sidfot"/>
      <w:pBdr>
        <w:top w:val="single" w:sz="4" w:space="0" w:color="auto"/>
      </w:pBdr>
    </w:pPr>
    <w:r>
      <w:t>Anhörigas Riksförbund</w:t>
    </w:r>
    <w:r>
      <w:tab/>
    </w:r>
    <w:r>
      <w:tab/>
      <w:t>www.anhorigasriksforbund.se</w:t>
    </w:r>
  </w:p>
  <w:p w14:paraId="4EEDB966" w14:textId="77777777" w:rsidR="00E5775A" w:rsidRDefault="00E5775A" w:rsidP="00E5775A">
    <w:pPr>
      <w:pStyle w:val="Sidfot"/>
      <w:pBdr>
        <w:top w:val="single" w:sz="4" w:space="0" w:color="auto"/>
      </w:pBdr>
    </w:pPr>
    <w:r>
      <w:t xml:space="preserve">Härdgatan 23             </w:t>
    </w:r>
    <w:r>
      <w:tab/>
    </w:r>
  </w:p>
  <w:p w14:paraId="10EE5E91" w14:textId="77777777" w:rsidR="00E5775A" w:rsidRDefault="00E5775A" w:rsidP="00E5775A">
    <w:pPr>
      <w:pStyle w:val="Sidfot"/>
      <w:pBdr>
        <w:top w:val="single" w:sz="4" w:space="0" w:color="auto"/>
      </w:pBdr>
    </w:pPr>
    <w:r>
      <w:t>432 32  Varberg</w:t>
    </w:r>
  </w:p>
  <w:p w14:paraId="23AE925B" w14:textId="77777777" w:rsidR="00E5775A" w:rsidRDefault="00E5775A" w:rsidP="00E5775A">
    <w:pPr>
      <w:pStyle w:val="Sidfot"/>
      <w:pBdr>
        <w:top w:val="single" w:sz="4" w:space="0" w:color="auto"/>
      </w:pBdr>
    </w:pPr>
  </w:p>
  <w:p w14:paraId="7B3170F1" w14:textId="77777777" w:rsidR="00E5775A" w:rsidRDefault="00E5775A">
    <w:r>
      <w:t xml:space="preserve">Telefon </w:t>
    </w:r>
    <w:r>
      <w:t>vxl: 010-155 70 60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A035E" w14:textId="77777777" w:rsidR="004C24FE" w:rsidRDefault="004C24F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5CE11FD" w14:textId="77777777" w:rsidR="004C24FE" w:rsidRDefault="004C2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31F0C" w14:textId="77777777" w:rsidR="00F85070" w:rsidRDefault="00E91967">
    <w:pPr>
      <w:pStyle w:val="Sidhuvud"/>
    </w:pPr>
    <w:r>
      <w:rPr>
        <w:rFonts w:ascii="Garamond" w:hAnsi="Garamond"/>
        <w:noProof/>
        <w:sz w:val="24"/>
        <w:lang w:eastAsia="sv-SE"/>
      </w:rPr>
      <w:drawing>
        <wp:inline distT="0" distB="0" distL="0" distR="0" wp14:anchorId="661690B5" wp14:editId="0ABA6878">
          <wp:extent cx="2188031" cy="633340"/>
          <wp:effectExtent l="0" t="0" r="2719" b="0"/>
          <wp:docPr id="1" name="Bildobjekt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88031" cy="6333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 w:rsidR="0089122D">
      <w:tab/>
    </w:r>
    <w:r w:rsidR="0089122D">
      <w:tab/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kblad, Mikaela (TSSTK)">
    <w15:presenceInfo w15:providerId="AD" w15:userId="S-1-5-21-3432221409-3570315047-4101495255-81266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356"/>
    <w:rsid w:val="000117D0"/>
    <w:rsid w:val="000252EB"/>
    <w:rsid w:val="0009149C"/>
    <w:rsid w:val="000E31AB"/>
    <w:rsid w:val="001911E6"/>
    <w:rsid w:val="001B4356"/>
    <w:rsid w:val="00205C8A"/>
    <w:rsid w:val="002A13B2"/>
    <w:rsid w:val="002F2DD7"/>
    <w:rsid w:val="00342684"/>
    <w:rsid w:val="0038795B"/>
    <w:rsid w:val="003E58BC"/>
    <w:rsid w:val="004044AC"/>
    <w:rsid w:val="00416FFE"/>
    <w:rsid w:val="004476A2"/>
    <w:rsid w:val="00456365"/>
    <w:rsid w:val="00484278"/>
    <w:rsid w:val="00492EAE"/>
    <w:rsid w:val="00494E0A"/>
    <w:rsid w:val="004C24FE"/>
    <w:rsid w:val="004D5FBB"/>
    <w:rsid w:val="005A2BF4"/>
    <w:rsid w:val="006B3CDE"/>
    <w:rsid w:val="006B3D37"/>
    <w:rsid w:val="00743A53"/>
    <w:rsid w:val="00744BA2"/>
    <w:rsid w:val="0076200E"/>
    <w:rsid w:val="007F0EBA"/>
    <w:rsid w:val="00801AB8"/>
    <w:rsid w:val="00835259"/>
    <w:rsid w:val="008851D9"/>
    <w:rsid w:val="0089122D"/>
    <w:rsid w:val="008F1D38"/>
    <w:rsid w:val="00925EA3"/>
    <w:rsid w:val="00933C91"/>
    <w:rsid w:val="00937D98"/>
    <w:rsid w:val="0097666D"/>
    <w:rsid w:val="009B3B09"/>
    <w:rsid w:val="009C615C"/>
    <w:rsid w:val="00A12283"/>
    <w:rsid w:val="00A43D7B"/>
    <w:rsid w:val="00A519B7"/>
    <w:rsid w:val="00A55476"/>
    <w:rsid w:val="00A77B01"/>
    <w:rsid w:val="00A873FD"/>
    <w:rsid w:val="00A90C05"/>
    <w:rsid w:val="00AB11AB"/>
    <w:rsid w:val="00AC4AB6"/>
    <w:rsid w:val="00AD06B4"/>
    <w:rsid w:val="00B745A2"/>
    <w:rsid w:val="00B85AD9"/>
    <w:rsid w:val="00BC5929"/>
    <w:rsid w:val="00C01F06"/>
    <w:rsid w:val="00C234A3"/>
    <w:rsid w:val="00C25073"/>
    <w:rsid w:val="00C446E2"/>
    <w:rsid w:val="00C542D2"/>
    <w:rsid w:val="00CC1686"/>
    <w:rsid w:val="00D23A26"/>
    <w:rsid w:val="00D37D90"/>
    <w:rsid w:val="00D601FC"/>
    <w:rsid w:val="00D65F0E"/>
    <w:rsid w:val="00D82399"/>
    <w:rsid w:val="00DC1753"/>
    <w:rsid w:val="00DD0B9D"/>
    <w:rsid w:val="00DF1FBE"/>
    <w:rsid w:val="00DF7989"/>
    <w:rsid w:val="00E21370"/>
    <w:rsid w:val="00E5775A"/>
    <w:rsid w:val="00E7309E"/>
    <w:rsid w:val="00E91967"/>
    <w:rsid w:val="00E946AF"/>
    <w:rsid w:val="00EA2B0B"/>
    <w:rsid w:val="00EA391B"/>
    <w:rsid w:val="00EA52EC"/>
    <w:rsid w:val="00EC4FDA"/>
    <w:rsid w:val="00EE6C7C"/>
    <w:rsid w:val="00F24A8D"/>
    <w:rsid w:val="00F679FE"/>
    <w:rsid w:val="00F9197F"/>
    <w:rsid w:val="00FF242A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1642D"/>
  <w15:docId w15:val="{60C42956-0723-4A2A-8C19-453CD906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sv-S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1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uiPriority w:val="99"/>
  </w:style>
  <w:style w:type="paragraph" w:styleId="Sidfot">
    <w:name w:val="footer"/>
    <w:basedOn w:val="Normal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uiPriority w:val="99"/>
  </w:style>
  <w:style w:type="character" w:styleId="Hyperlnk">
    <w:name w:val="Hyperlink"/>
    <w:basedOn w:val="Standardstycketeckensnitt"/>
    <w:rPr>
      <w:color w:val="0000FF"/>
      <w:u w:val="single"/>
    </w:rPr>
  </w:style>
  <w:style w:type="paragraph" w:styleId="Liststycke">
    <w:name w:val="List Paragraph"/>
    <w:basedOn w:val="Normal"/>
    <w:pPr>
      <w:ind w:left="720"/>
    </w:pPr>
  </w:style>
  <w:style w:type="paragraph" w:styleId="Ballong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2DD7"/>
    <w:pPr>
      <w:autoSpaceDN/>
      <w:spacing w:after="0" w:line="240" w:lineRule="auto"/>
      <w:textAlignment w:val="auto"/>
    </w:pPr>
  </w:style>
  <w:style w:type="character" w:customStyle="1" w:styleId="Olstomnmnande1">
    <w:name w:val="Olöst omnämnande1"/>
    <w:basedOn w:val="Standardstycketeckensnitt"/>
    <w:uiPriority w:val="99"/>
    <w:semiHidden/>
    <w:unhideWhenUsed/>
    <w:rsid w:val="002F2DD7"/>
    <w:rPr>
      <w:color w:val="808080"/>
      <w:shd w:val="clear" w:color="auto" w:fill="E6E6E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D82399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D82399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D82399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D82399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D82399"/>
    <w:rPr>
      <w:b/>
      <w:bCs/>
      <w:sz w:val="20"/>
      <w:szCs w:val="20"/>
    </w:rPr>
  </w:style>
  <w:style w:type="character" w:customStyle="1" w:styleId="SidhuvudChar1">
    <w:name w:val="Sidhuvud Char1"/>
    <w:basedOn w:val="Standardstycketeckensnitt"/>
    <w:link w:val="Sidhuvud"/>
    <w:uiPriority w:val="99"/>
    <w:rsid w:val="00FF4A69"/>
  </w:style>
  <w:style w:type="character" w:styleId="Olstomnmnande">
    <w:name w:val="Unresolved Mention"/>
    <w:basedOn w:val="Standardstycketeckensnitt"/>
    <w:uiPriority w:val="99"/>
    <w:semiHidden/>
    <w:unhideWhenUsed/>
    <w:rsid w:val="00BC5929"/>
    <w:rPr>
      <w:color w:val="605E5C"/>
      <w:shd w:val="clear" w:color="auto" w:fill="E1DFDD"/>
    </w:rPr>
  </w:style>
  <w:style w:type="paragraph" w:styleId="Brdtext">
    <w:name w:val="Body Text"/>
    <w:basedOn w:val="Normal"/>
    <w:link w:val="BrdtextChar"/>
    <w:qFormat/>
    <w:rsid w:val="00BC5929"/>
    <w:pPr>
      <w:suppressAutoHyphens w:val="0"/>
      <w:autoSpaceDN/>
      <w:spacing w:after="120" w:line="260" w:lineRule="atLeast"/>
      <w:textAlignment w:val="auto"/>
    </w:pPr>
    <w:rPr>
      <w:rFonts w:ascii="Times New Roman" w:eastAsia="Times New Roman" w:hAnsi="Times New Roman" w:cs="Times New Roman"/>
      <w:szCs w:val="20"/>
      <w:lang w:val="en-US" w:eastAsia="sv-SE"/>
    </w:rPr>
  </w:style>
  <w:style w:type="character" w:customStyle="1" w:styleId="BrdtextChar">
    <w:name w:val="Brödtext Char"/>
    <w:basedOn w:val="Standardstycketeckensnitt"/>
    <w:link w:val="Brdtext"/>
    <w:rsid w:val="00BC5929"/>
    <w:rPr>
      <w:rFonts w:ascii="Times New Roman" w:eastAsia="Times New Roman" w:hAnsi="Times New Roman" w:cs="Times New Roman"/>
      <w:szCs w:val="20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brusl\AppData\Local\Temp\Mall%20brev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Mall brev</Template>
  <TotalTime>1</TotalTime>
  <Pages>3</Pages>
  <Words>276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Dokumentmall</vt:lpstr>
      <vt:lpstr>Dokumentmall</vt:lpstr>
    </vt:vector>
  </TitlesOfParts>
  <Company>University of Gothenburg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Dokumentmall</dc:title>
  <dc:subject>Mall</dc:subject>
  <dc:creator>Lina Brustad</dc:creator>
  <cp:lastModifiedBy>Oskar Jonsson</cp:lastModifiedBy>
  <cp:revision>2</cp:revision>
  <cp:lastPrinted>2019-03-21T07:28:00Z</cp:lastPrinted>
  <dcterms:created xsi:type="dcterms:W3CDTF">2019-12-19T11:09:00Z</dcterms:created>
  <dcterms:modified xsi:type="dcterms:W3CDTF">2019-12-19T11:09:00Z</dcterms:modified>
</cp:coreProperties>
</file>